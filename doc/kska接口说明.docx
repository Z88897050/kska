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8"/>
      </w:pPr>
      <w:r>
        <w:t>kska接口说明</w:t>
      </w:r>
    </w:p>
    <w:p>
      <w:pPr/>
      <w:r>
        <w:t>ks(kstream)</w:t>
      </w:r>
    </w:p>
    <w:p>
      <w:pPr/>
      <w:r>
        <w:t>ka(kafka)</w:t>
      </w:r>
    </w:p>
    <w:p>
      <w:pPr>
        <w:pStyle w:val="2"/>
        <w:rPr>
          <w:rFonts w:hint="eastAsia"/>
        </w:rPr>
      </w:pPr>
      <w:r>
        <w:rPr>
          <w:rFonts w:hint="eastAsia"/>
        </w:rPr>
        <w:t>Response</w:t>
      </w:r>
    </w:p>
    <w:p>
      <w:pPr>
        <w:rPr>
          <w:rFonts w:hint="eastAsia"/>
        </w:rPr>
      </w:pPr>
      <w:r>
        <w:rPr>
          <w:rFonts w:hint="default"/>
        </w:rPr>
        <w:t>成功的格式：</w:t>
      </w:r>
      <w:r>
        <w:rPr>
          <w:rFonts w:hint="eastAsia"/>
        </w:rPr>
        <w:t>{"success":true,</w:t>
      </w:r>
      <w:r>
        <w:rPr>
          <w:rFonts w:hint="default"/>
        </w:rPr>
        <w:t>【请求返回数据】</w:t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default"/>
        </w:rPr>
        <w:t>失败的格式：</w:t>
      </w:r>
      <w:r>
        <w:rPr>
          <w:rFonts w:hint="eastAsia"/>
        </w:rPr>
        <w:t>{"success":</w:t>
      </w:r>
      <w:r>
        <w:rPr>
          <w:rFonts w:hint="default"/>
        </w:rPr>
        <w:t>false</w:t>
      </w:r>
      <w:r>
        <w:rPr>
          <w:rFonts w:hint="eastAsia"/>
        </w:rPr>
        <w:t>,"error":"</w:t>
      </w:r>
      <w:r>
        <w:rPr>
          <w:rFonts w:hint="default"/>
        </w:rPr>
        <w:t>error msg</w:t>
      </w:r>
      <w:r>
        <w:rPr>
          <w:rFonts w:hint="eastAsia"/>
        </w:rPr>
        <w:t>"}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故下文仅列出成功格式。</w:t>
      </w:r>
    </w:p>
    <w:p>
      <w:pPr/>
    </w:p>
    <w:p>
      <w:pPr>
        <w:pStyle w:val="2"/>
      </w:pPr>
      <w:r>
        <w:t>ks接口</w:t>
      </w:r>
    </w:p>
    <w:p>
      <w:pPr>
        <w:pStyle w:val="3"/>
      </w:pPr>
      <w:r>
        <w:t>注意点</w:t>
      </w:r>
    </w:p>
    <w:p>
      <w:pPr>
        <w:rPr>
          <w:i/>
          <w:iCs/>
        </w:rPr>
      </w:pPr>
      <w:r>
        <w:rPr>
          <w:i/>
          <w:iCs/>
        </w:rPr>
        <w:t>1,下文所列内容注意区分大小写且属性名不可更改;</w:t>
      </w:r>
    </w:p>
    <w:p>
      <w:pPr>
        <w:rPr>
          <w:i/>
          <w:iCs/>
        </w:rPr>
      </w:pPr>
      <w:r>
        <w:rPr>
          <w:i/>
          <w:iCs/>
        </w:rPr>
        <w:t>2,同一topic的operation是有顺序的,</w:t>
      </w:r>
      <w:r>
        <w:rPr>
          <w:i/>
          <w:iCs/>
        </w:rPr>
        <w:fldChar w:fldCharType="begin"/>
      </w:r>
      <w:r>
        <w:rPr>
          <w:i/>
          <w:iCs/>
        </w:rPr>
        <w:instrText xml:space="preserve"> HYPERLINK \l "_3,创建修改任务操作信息：" </w:instrText>
      </w:r>
      <w:r>
        <w:rPr>
          <w:i/>
          <w:iCs/>
        </w:rPr>
        <w:fldChar w:fldCharType="separate"/>
      </w:r>
      <w:r>
        <w:rPr>
          <w:rStyle w:val="10"/>
          <w:i/>
          <w:iCs/>
        </w:rPr>
        <w:t>具体如何操作下文阐述</w:t>
      </w:r>
      <w:r>
        <w:rPr>
          <w:i/>
          <w:iCs/>
        </w:rPr>
        <w:fldChar w:fldCharType="end"/>
      </w:r>
      <w:r>
        <w:rPr>
          <w:i/>
          <w:iCs/>
        </w:rPr>
        <w:t>;</w:t>
      </w:r>
    </w:p>
    <w:p>
      <w:pPr>
        <w:rPr>
          <w:rFonts w:hint="default"/>
        </w:rPr>
      </w:pPr>
      <w:r>
        <w:rPr>
          <w:i/>
          <w:iCs/>
        </w:rPr>
        <w:t>3,页面属性中文名称可参考注释(第一个逗号之前);</w:t>
      </w:r>
    </w:p>
    <w:p>
      <w:pPr>
        <w:pStyle w:val="3"/>
        <w:rPr>
          <w:rFonts w:hint="default"/>
        </w:rPr>
      </w:pPr>
      <w:r>
        <w:rPr>
          <w:rFonts w:hint="default"/>
        </w:rPr>
        <w:t>创建修改服务信息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,”service_id”:””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说明：创建服务时service_id为空；</w:t>
      </w:r>
    </w:p>
    <w:p>
      <w:pPr>
        <w:pStyle w:val="3"/>
        <w:rPr>
          <w:rFonts w:hint="default"/>
        </w:rPr>
      </w:pPr>
      <w:r>
        <w:rPr>
          <w:rFonts w:hint="default"/>
        </w:rPr>
        <w:t>删除服务信息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deleteService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服务列表信息</w:t>
      </w:r>
    </w:p>
    <w:p>
      <w:pPr/>
      <w:r>
        <w:t>Method:get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getAllService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t>obj=</w:t>
      </w:r>
      <w:r>
        <w:rPr>
          <w:b w:val="0"/>
          <w:bCs w:val="0"/>
          <w:i w:val="0"/>
          <w:iCs w:val="0"/>
        </w:rPr>
        <w:t>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”:””,“service_name”:””,”service_desc”:””</w:t>
      </w:r>
      <w:r>
        <w:rPr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任务信息新增修改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eastAsia"/>
          <w:b/>
          <w:bCs/>
          <w:i w:val="0"/>
          <w:iCs w:val="0"/>
        </w:rPr>
        <w:t>sto</w:t>
      </w:r>
      <w:r>
        <w:rPr>
          <w:rFonts w:hint="default"/>
          <w:b/>
          <w:bCs/>
          <w:i w:val="0"/>
          <w:iCs w:val="0"/>
        </w:rPr>
        <w:t>reApp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Data:下文定义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Response:下文定义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bookmarkStart w:id="0" w:name="_1,type是main时："/>
      <w:bookmarkStart w:id="1" w:name="_1,创建修改任务信息："/>
      <w:r>
        <w:t>1,创建修改任务信息：</w:t>
      </w:r>
      <w:bookmarkEnd w:id="0"/>
    </w:p>
    <w:bookmarkEnd w:id="1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”:””,“type”:”main”,”value”:”下文定义”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id值为服务id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#返回的是任务id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“app_id”:””              #创建的时候为空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”app_name”:””,          #任务名称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“app_desc”:””,           #任务描述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“ds_name”:””,        #隐藏，获取信息时从这里取ds_id的名称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“ds_id”:””,           #数据源，参考</w:t>
      </w:r>
      <w:r>
        <w:rPr>
          <w:rFonts w:hint="default"/>
        </w:rPr>
        <w:t>数据源映射信息(</w:t>
      </w:r>
      <w:r>
        <w:rPr>
          <w:rFonts w:hint="default"/>
          <w:b w:val="0"/>
          <w:bCs w:val="0"/>
          <w:i w:val="0"/>
          <w:iCs w:val="0"/>
        </w:rPr>
        <w:t>ds_</w:t>
      </w:r>
      <w:r>
        <w:rPr>
          <w:rFonts w:hint="default"/>
        </w:rPr>
        <w:t>type=kafka)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"bootstrap_servers": "",</w:t>
      </w:r>
      <w:r>
        <w:rPr>
          <w:rFonts w:hint="default"/>
          <w:b w:val="0"/>
          <w:bCs w:val="0"/>
          <w:i w:val="0"/>
          <w:iCs w:val="0"/>
        </w:rPr>
        <w:t xml:space="preserve">    # kafka地址，url,必须配置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</w:t>
      </w:r>
      <w:r>
        <w:rPr>
          <w:rFonts w:hint="eastAsia"/>
          <w:b w:val="0"/>
          <w:bCs w:val="0"/>
          <w:i w:val="0"/>
          <w:iCs w:val="0"/>
        </w:rPr>
        <w:t>"ks_zookeeper_url": "",</w:t>
      </w:r>
      <w:r>
        <w:rPr>
          <w:rFonts w:hint="default"/>
          <w:b w:val="0"/>
          <w:bCs w:val="0"/>
          <w:i w:val="0"/>
          <w:iCs w:val="0"/>
        </w:rPr>
        <w:t xml:space="preserve">    # zk地址,可配置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"auto_offset_reset": "</w:t>
      </w:r>
      <w:r>
        <w:rPr>
          <w:rFonts w:hint="default"/>
          <w:b w:val="0"/>
          <w:bCs w:val="0"/>
          <w:i w:val="0"/>
          <w:iCs w:val="0"/>
        </w:rPr>
        <w:t>latest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#位置，页面显示起始,最新[</w:t>
      </w:r>
      <w:r>
        <w:rPr>
          <w:rFonts w:hint="eastAsia"/>
          <w:b w:val="0"/>
          <w:bCs w:val="0"/>
          <w:i w:val="0"/>
          <w:iCs w:val="0"/>
        </w:rPr>
        <w:t>earliest</w:t>
      </w:r>
      <w:r>
        <w:rPr>
          <w:rFonts w:hint="default"/>
          <w:b w:val="0"/>
          <w:bCs w:val="0"/>
          <w:i w:val="0"/>
          <w:iCs w:val="0"/>
        </w:rPr>
        <w:t>,latest]</w:t>
      </w:r>
      <w:r>
        <w:rPr>
          <w:rFonts w:hint="default"/>
          <w:b w:val="0"/>
          <w:bCs w:val="0"/>
          <w:i w:val="0"/>
          <w:iCs w:val="0"/>
          <w:color w:val="auto"/>
        </w:rPr>
        <w:t>必须配置</w:t>
      </w:r>
    </w:p>
    <w:p>
      <w:pPr>
        <w:rPr>
          <w:rFonts w:hint="eastAsia"/>
          <w:b w:val="0"/>
          <w:bCs w:val="0"/>
          <w:i w:val="0"/>
          <w:iCs w:val="0"/>
          <w:color w:val="auto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  <w:color w:val="auto"/>
        </w:rPr>
        <w:t>"cache_max_bytes_buffering": 10485760,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 #缓存，long,必须配置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"num_stream_threads": 1,</w:t>
      </w:r>
      <w:r>
        <w:rPr>
          <w:rFonts w:hint="default"/>
          <w:b w:val="0"/>
          <w:bCs w:val="0"/>
          <w:i w:val="0"/>
          <w:iCs w:val="0"/>
        </w:rPr>
        <w:t xml:space="preserve">      #线程，int,必须配置 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"commit_interval_ms": 30000,</w:t>
      </w:r>
      <w:r>
        <w:rPr>
          <w:rFonts w:hint="default"/>
          <w:b w:val="0"/>
          <w:bCs w:val="0"/>
          <w:i w:val="0"/>
          <w:iCs w:val="0"/>
        </w:rPr>
        <w:t xml:space="preserve">   #提交周期，long,必须配置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"buffered_records_per_partition": 1000</w:t>
      </w:r>
      <w:r>
        <w:rPr>
          <w:rFonts w:hint="default"/>
          <w:b w:val="0"/>
          <w:bCs w:val="0"/>
          <w:i w:val="0"/>
          <w:iCs w:val="0"/>
        </w:rPr>
        <w:t xml:space="preserve">  #缓存记录数，long,必须配置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###########下方属性是filter,mapper操作的字典###########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“dic_fields”:””  # 列名，dic映射的字段名,f1,f2,f3...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“dic_type”:””  #类型, kafka(内容在kafka里),array(内容简单的数组列表)，选择一个类型对应下方显示，kafka还是array数组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“dic_kafka_topics”:””  #主题， 存储对应file内容的topic,t1,t2,t3...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“dic_kafka_address”:”” #地址， 存储dic topic的kafka地址，不配置使用上方的bootstrap_servers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“dic_array_values”:””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#分组值， 存储type是array的多组值,如：f11,f12,f13...;f21,f22,f23... 分号标识分组</w:t>
      </w:r>
    </w:p>
    <w:p>
      <w:pPr/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2" w:name="_2,创建修改任务输入信息："/>
      <w:bookmarkStart w:id="3" w:name="_1,type是input时："/>
      <w:r>
        <w:t>2,创建修改任务输入信息：</w:t>
      </w:r>
    </w:p>
    <w:bookmarkEnd w:id="2"/>
    <w:bookmarkEnd w:id="3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input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#返回的是输入源id</w:t>
      </w:r>
    </w:p>
    <w:p>
      <w:pPr>
        <w:rPr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“input_id”:””      # 创建的时候为空</w:t>
      </w:r>
    </w:p>
    <w:p>
      <w:pPr>
        <w:jc w:val="left"/>
        <w:rPr>
          <w:rFonts w:hint="default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"ks_topics": "",</w:t>
      </w:r>
      <w:r>
        <w:rPr>
          <w:rFonts w:hint="default"/>
          <w:b w:val="0"/>
          <w:bCs w:val="0"/>
          <w:i w:val="0"/>
          <w:iCs w:val="0"/>
        </w:rPr>
        <w:t xml:space="preserve">      # 主题</w:t>
      </w:r>
      <w:r>
        <w:rPr>
          <w:rFonts w:hint="default"/>
        </w:rPr>
        <w:t>,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"ks_type": "</w:t>
      </w:r>
      <w:r>
        <w:rPr>
          <w:rFonts w:hint="default"/>
          <w:b w:val="0"/>
          <w:bCs w:val="0"/>
          <w:i w:val="0"/>
          <w:iCs w:val="0"/>
        </w:rPr>
        <w:t>stream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流类型，</w:t>
      </w:r>
      <w:r>
        <w:rPr>
          <w:rFonts w:hint="eastAsia"/>
        </w:rPr>
        <w:t>stream,table</w:t>
      </w:r>
      <w:r>
        <w:rPr>
          <w:rFonts w:hint="default"/>
        </w:rPr>
        <w:t xml:space="preserve"> 必须配置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"ks_time_type": "</w:t>
      </w:r>
      <w:r>
        <w:rPr>
          <w:rFonts w:hint="default"/>
          <w:b w:val="0"/>
          <w:bCs w:val="0"/>
          <w:i w:val="0"/>
          <w:iCs w:val="0"/>
        </w:rPr>
        <w:t>long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 #时间类型， </w:t>
      </w:r>
      <w:r>
        <w:rPr>
          <w:rFonts w:hint="eastAsia"/>
        </w:rPr>
        <w:t>时间字段值类型long,string</w:t>
      </w:r>
      <w:r>
        <w:rPr>
          <w:rFonts w:hint="default"/>
        </w:rPr>
        <w:t xml:space="preserve"> </w:t>
      </w:r>
    </w:p>
    <w:p>
      <w:pPr>
        <w:jc w:val="left"/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"ks_time_name": ""</w:t>
      </w:r>
      <w:r>
        <w:rPr>
          <w:rFonts w:hint="default"/>
          <w:b w:val="0"/>
          <w:bCs w:val="0"/>
          <w:i w:val="0"/>
          <w:iCs w:val="0"/>
        </w:rPr>
        <w:t xml:space="preserve">  #</w:t>
      </w:r>
      <w:r>
        <w:rPr>
          <w:rFonts w:hint="eastAsia"/>
        </w:rPr>
        <w:t>时间</w:t>
      </w:r>
      <w:r>
        <w:rPr>
          <w:rFonts w:hint="default"/>
        </w:rPr>
        <w:t>列名</w:t>
      </w:r>
      <w:r>
        <w:rPr>
          <w:rFonts w:hint="eastAsia"/>
        </w:rPr>
        <w:t>,默认kafka record的timestamp</w:t>
      </w:r>
    </w:p>
    <w:p>
      <w:pPr>
        <w:jc w:val="left"/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"ks_time_lang": "</w:t>
      </w:r>
      <w:r>
        <w:rPr>
          <w:rFonts w:hint="default"/>
          <w:b w:val="0"/>
          <w:bCs w:val="0"/>
          <w:i w:val="0"/>
          <w:iCs w:val="0"/>
        </w:rPr>
        <w:t>en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时间</w:t>
      </w:r>
      <w:r>
        <w:rPr>
          <w:rFonts w:hint="eastAsia"/>
        </w:rPr>
        <w:t>本地化,默认en</w:t>
      </w:r>
      <w:r>
        <w:rPr>
          <w:rFonts w:hint="default"/>
        </w:rPr>
        <w:t>[</w:t>
      </w:r>
      <w:r>
        <w:rPr>
          <w:rFonts w:hint="eastAsia"/>
        </w:rPr>
        <w:t>en,zh,fr</w:t>
      </w:r>
      <w:r>
        <w:rPr>
          <w:rFonts w:hint="default"/>
        </w:rPr>
        <w:t>....]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"ks_time_format": "",</w:t>
      </w:r>
      <w:r>
        <w:rPr>
          <w:rFonts w:hint="default"/>
          <w:b w:val="0"/>
          <w:bCs w:val="0"/>
          <w:i w:val="0"/>
          <w:iCs w:val="0"/>
        </w:rPr>
        <w:t xml:space="preserve">  # 时间格式，</w:t>
      </w:r>
      <w:r>
        <w:rPr>
          <w:rFonts w:hint="eastAsia"/>
        </w:rPr>
        <w:t>时间值类型string</w:t>
      </w:r>
      <w:r>
        <w:rPr>
          <w:rFonts w:hint="default"/>
        </w:rPr>
        <w:t>时</w:t>
      </w:r>
      <w:r>
        <w:rPr>
          <w:rFonts w:hint="eastAsia"/>
        </w:rPr>
        <w:t>需要配置字符串格式</w:t>
      </w:r>
    </w:p>
    <w:p>
      <w:pPr>
        <w:jc w:val="left"/>
        <w:rPr>
          <w:rFonts w:hint="eastAsia"/>
        </w:rPr>
      </w:pPr>
      <w:r>
        <w:rPr>
          <w:rFonts w:hint="default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"ks_time_offsetId": "</w:t>
      </w:r>
      <w:r>
        <w:rPr>
          <w:rFonts w:hint="default"/>
          <w:b w:val="0"/>
          <w:bCs w:val="0"/>
          <w:i w:val="0"/>
          <w:iCs w:val="0"/>
        </w:rPr>
        <w:t>+08:00</w:t>
      </w:r>
      <w:r>
        <w:rPr>
          <w:rFonts w:hint="eastAsia"/>
          <w:b w:val="0"/>
          <w:bCs w:val="0"/>
          <w:i w:val="0"/>
          <w:iCs w:val="0"/>
        </w:rPr>
        <w:t>",</w:t>
      </w:r>
      <w:r>
        <w:rPr>
          <w:rFonts w:hint="default"/>
          <w:b w:val="0"/>
          <w:bCs w:val="0"/>
          <w:i w:val="0"/>
          <w:iCs w:val="0"/>
        </w:rPr>
        <w:t xml:space="preserve">  # 时区，</w:t>
      </w:r>
      <w:r>
        <w:rPr>
          <w:rFonts w:hint="eastAsia"/>
        </w:rPr>
        <w:t>默认东八区(+08:00)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bookmarkStart w:id="4" w:name="_3,创建修改任务操作信息："/>
      <w:bookmarkStart w:id="5" w:name="_2,type是operation时："/>
      <w:r>
        <w:t>3,创建修改任务操作信息：</w:t>
      </w:r>
    </w:p>
    <w:bookmarkEnd w:id="4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>operation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,“id”:””</w:t>
      </w:r>
      <w:r>
        <w:rPr>
          <w:rFonts w:hint="eastAsia"/>
          <w:b w:val="0"/>
          <w:bCs w:val="0"/>
          <w:i w:val="0"/>
          <w:iCs w:val="0"/>
        </w:rPr>
        <w:t>}</w:t>
      </w:r>
      <w:r>
        <w:rPr>
          <w:rFonts w:hint="default"/>
          <w:b w:val="0"/>
          <w:bCs w:val="0"/>
          <w:i w:val="0"/>
          <w:iCs w:val="0"/>
        </w:rPr>
        <w:t xml:space="preserve">  #返回的是操作id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操作顺序解决如下</w:t>
      </w:r>
      <w:r>
        <w:rPr>
          <w:rFonts w:hint="default"/>
          <w:b w:val="0"/>
          <w:bCs w:val="0"/>
          <w:i w:val="0"/>
          <w:iCs w:val="0"/>
        </w:rPr>
        <w:t>：在所有操作顺序都调整完成后，点下一步的时候调用</w:t>
      </w:r>
      <w:r>
        <w:rPr>
          <w:rFonts w:hint="default"/>
          <w:b w:val="0"/>
          <w:bCs w:val="0"/>
          <w:i w:val="0"/>
          <w:iCs w:val="0"/>
        </w:rPr>
        <w:fldChar w:fldCharType="begin"/>
      </w:r>
      <w:r>
        <w:rPr>
          <w:rFonts w:hint="default"/>
          <w:b w:val="0"/>
          <w:bCs w:val="0"/>
          <w:i w:val="0"/>
          <w:iCs w:val="0"/>
        </w:rPr>
        <w:instrText xml:space="preserve"> HYPERLINK \l "_保存任务顺序" </w:instrText>
      </w:r>
      <w:r>
        <w:rPr>
          <w:rFonts w:hint="default"/>
          <w:b w:val="0"/>
          <w:bCs w:val="0"/>
          <w:i w:val="0"/>
          <w:iCs w:val="0"/>
        </w:rPr>
        <w:fldChar w:fldCharType="separate"/>
      </w:r>
      <w:r>
        <w:rPr>
          <w:rStyle w:val="10"/>
          <w:rFonts w:hint="default"/>
          <w:b w:val="0"/>
          <w:bCs w:val="0"/>
          <w:i w:val="0"/>
          <w:iCs w:val="0"/>
        </w:rPr>
        <w:t>保存任务顺序</w:t>
      </w:r>
      <w:r>
        <w:rPr>
          <w:rFonts w:hint="default"/>
          <w:b w:val="0"/>
          <w:bCs w:val="0"/>
          <w:i w:val="0"/>
          <w:iCs w:val="0"/>
        </w:rPr>
        <w:fldChar w:fldCharType="end"/>
      </w:r>
      <w:r>
        <w:rPr>
          <w:rFonts w:hint="default"/>
          <w:b w:val="0"/>
          <w:bCs w:val="0"/>
          <w:i w:val="0"/>
          <w:iCs w:val="0"/>
        </w:rPr>
        <w:t>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5"/>
    <w:p>
      <w:pPr>
        <w:pStyle w:val="5"/>
        <w:rPr>
          <w:rFonts w:hint="default"/>
        </w:rPr>
      </w:pPr>
      <w:r>
        <w:rPr>
          <w:rFonts w:hint="default"/>
        </w:rPr>
        <w:t>3.1,</w:t>
      </w:r>
      <w:r>
        <w:rPr>
          <w:rFonts w:hint="eastAsia"/>
        </w:rPr>
        <w:t xml:space="preserve"> convertKV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"operation_operator": "convertKV",   # 键值重组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"operation_name": "",  # </w:t>
      </w:r>
      <w:r>
        <w:rPr>
          <w:rFonts w:hint="eastAsia"/>
        </w:rPr>
        <w:t>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"kv_value_fields": "",  #新值列， 新value的组成字段,key与value至少配置一项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"kv_key_fields": "", #新键列， 新key的组成字段,key与value至少配置一项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"kv_key_fields_type": "json",  #新键格式，[ json,value 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"kv_fields_noExist_append": false, # 补空值，如果field不存在追加"null",[true,false]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3.2,convertTime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"time_error_out": "",  #异常输出，未配置则会中断运行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"time_in_formats": "",  # 输入格式，long值无需配置format.long,string同时存在format对应的long要添加半角逗号.如[long,string]==&gt;[,uuuu-MM-dd HH:mm:ss.SSS]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"time_in_offsetId": "+08:00",  # 输入时区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"time_out_lang": "en",  # 输出本地化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"time_in_lang": "en",  # 输入本地化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"time_out_offsetId": "+08:00",  # 输出时区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"time_out_formats": "",  #  输出格式，与输入字段对应.如:uuuu-MM-dd，如果只配置单一值,则统一输出此格式;如果不配置则输出unix时间戳。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"time_in_value_types": "",  #输入值类型，long(unix时间戳),string.与输入字段对应. 必须配置，如果string则配置format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"time_out_names": "",  # 输出列，如:o1,o2,o3...与输入字段对应.不配置即默认输入字段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"time_in_names": "",  # 输入列，如:f1,f2,f3... 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"convertTime",  # 时间转换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3.3,window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"window_sizeMs": 600_000, # 窗口大小，必须配置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"operation_name": "",  # 操作名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"window_endTime": "",  # 结束时间列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"window_startTime": "",  # 开始时间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"window_count": "",  # 统计列，必须配置 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 window_store_name": "",  #窗口名，kafka内部主题名称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"operation_operator": "window",  # 窗口聚合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 xml:space="preserve">"window_advanceMs": "",  # 窗口间隔，默认window size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"operation_ks_name": ""  #操作名，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"window_uncover_fields": "",  # 不覆盖列，(int自动求和,string尾部追加).如:f1,f2,f3...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"window_uncover_field_prefix": "__",  # 不覆盖列前缀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"window_uncover_field_interval": ",",  # 不覆盖列间隔符.默认','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"window_uncover_field_repeat": false,  # 不覆盖列重复,对于int数据无效[false,true]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3.4,join[leftJoin,outerJoin]</w:t>
      </w:r>
    </w:p>
    <w:p>
      <w:pPr>
        <w:rPr>
          <w:rFonts w:hint="default"/>
        </w:rPr>
      </w:pPr>
      <w:r>
        <w:rPr>
          <w:rFonts w:hint="default"/>
        </w:rPr>
        <w:t>支持如下：</w:t>
      </w:r>
    </w:p>
    <w:p>
      <w:pPr>
        <w:rPr>
          <w:rFonts w:hint="default"/>
        </w:rPr>
      </w:pPr>
      <w:r>
        <w:rPr>
          <w:rFonts w:hint="default"/>
        </w:rPr>
        <w:t>#### KTable [join,leftJoin,outerJoin] KTable</w:t>
      </w:r>
    </w:p>
    <w:p>
      <w:pPr>
        <w:rPr>
          <w:rFonts w:hint="default"/>
        </w:rPr>
      </w:pPr>
      <w:r>
        <w:rPr>
          <w:rFonts w:hint="default"/>
        </w:rPr>
        <w:t>#### KStream [join,leftJoin,outerJoin] KStream</w:t>
      </w:r>
    </w:p>
    <w:p>
      <w:pPr>
        <w:rPr>
          <w:rFonts w:hint="default"/>
        </w:rPr>
      </w:pPr>
      <w:r>
        <w:rPr>
          <w:rFonts w:hint="default"/>
        </w:rPr>
        <w:t>#### KStream [join,leftJoin] KTable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# 创建的时候为空</w:t>
      </w:r>
    </w:p>
    <w:p>
      <w:pPr>
        <w:rPr>
          <w:rFonts w:hint="default"/>
        </w:rPr>
      </w:pPr>
      <w:r>
        <w:rPr>
          <w:rFonts w:hint="default"/>
        </w:rPr>
        <w:t># 如果join源两者有一者为table,则before,after,retention无需配置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"join_afterMs": 0,  # time 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"join_beforeMs": 0,  # time before</w:t>
      </w:r>
    </w:p>
    <w:p>
      <w:pPr>
        <w:rPr>
          <w:rFonts w:hint="default"/>
        </w:rPr>
      </w:pPr>
      <w:r>
        <w:rPr>
          <w:rFonts w:hint="default"/>
        </w:rPr>
        <w:t xml:space="preserve">            "join_retentionMs": 1,  # time retention， &gt; before+after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"join_output_strategy": "cover",  # 输出方式,cover:覆盖;uncover:后缀添加数字,如f=&gt;f1,f1=&gt;f11...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"operation_table_store": "",  # 临时结果， table-table 需要配置, 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"join_ks_name": "",     #  目标源，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"",  # join[leftJoin,outerJoin]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  </w:t>
      </w:r>
      <w:r>
        <w:rPr>
          <w:rFonts w:hint="default"/>
          <w:b w:val="0"/>
          <w:bCs w:val="0"/>
          <w:i w:val="0"/>
          <w:iCs w:val="0"/>
        </w:rPr>
        <w:t>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>"join_output_fields_value_add": "",  #不覆盖列，输出策略外的允许同名字段值追加,优先级高于输出策略,半角逗号分隔</w:t>
      </w:r>
    </w:p>
    <w:p>
      <w:pPr>
        <w:rPr>
          <w:rFonts w:hint="default"/>
        </w:rPr>
      </w:pPr>
      <w:r>
        <w:rPr>
          <w:rFonts w:hint="default"/>
        </w:rPr>
        <w:t xml:space="preserve">            "join_output_fields_value_add_interval": ",",  # 不覆盖列间隔符，默认','</w:t>
      </w:r>
    </w:p>
    <w:p>
      <w:pPr>
        <w:rPr>
          <w:rFonts w:hint="default"/>
        </w:rPr>
      </w:pPr>
      <w:r>
        <w:rPr>
          <w:rFonts w:hint="default"/>
        </w:rPr>
        <w:t xml:space="preserve">            "join_target_through": "",  # 目标周转， target的partition与source不一致,运行前手动创建一个与source相同partition的topic,默认分区方式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 xml:space="preserve">            "join_source_through": "",   # 源周转，source的partition与target不一致,运行前手动创建一个与target相同partition的topic,默认分区方式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3.5,filter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”:””,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"operation_operator": "filter",  </w:t>
      </w:r>
      <w:r>
        <w:rPr>
          <w:rFonts w:hint="default"/>
          <w:b w:val="0"/>
          <w:bCs w:val="0"/>
          <w:i w:val="0"/>
          <w:iCs w:val="0"/>
        </w:rPr>
        <w:t># 过滤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"operation_ks_name": "",  # 操作源，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"filter_conds": "",   # 过滤条件，(in,notIn).如:in,notIn...和过滤字段对应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"filter_fields": "",  # 过滤列，如f1,f2 必须配置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5"/>
        <w:rPr>
          <w:rFonts w:hint="default"/>
        </w:rPr>
      </w:pPr>
      <w:r>
        <w:rPr>
          <w:rFonts w:hint="default"/>
        </w:rPr>
        <w:t>3.6,mapper</w:t>
      </w:r>
    </w:p>
    <w:p>
      <w:pPr>
        <w:rPr>
          <w:rFonts w:hint="default"/>
        </w:rPr>
      </w:pPr>
      <w:r>
        <w:rPr>
          <w:rFonts w:hint="default"/>
        </w:rPr>
        <w:t>value:{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    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operation_id</w:t>
      </w:r>
      <w:r>
        <w:rPr>
          <w:rFonts w:hint="default"/>
          <w:b w:val="0"/>
          <w:bCs w:val="0"/>
          <w:i w:val="0"/>
          <w:iCs w:val="0"/>
        </w:rPr>
        <w:t>”:””          # 创建的时候为空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default"/>
        </w:rPr>
        <w:t xml:space="preserve">"operation_name": "",      </w:t>
      </w:r>
      <w:r>
        <w:rPr>
          <w:rFonts w:hint="default"/>
          <w:b w:val="0"/>
          <w:bCs w:val="0"/>
          <w:i w:val="0"/>
          <w:iCs w:val="0"/>
        </w:rPr>
        <w:t># 操作名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"operation_operator": "mapper",  # 映射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"operation_ks_name": "",  #操作源，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"mapper_conds": "",   # 映射条件，(in,notIn)如:in,notIn,in;notIn,in...分号标识分组,对应下面的appends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"mapper_fields": "",  # 映射列，如:k1,k2,k3;j1,j2....分号标识分组,对应下面的appends</w:t>
      </w:r>
    </w:p>
    <w:p>
      <w:pPr>
        <w:rPr>
          <w:rFonts w:hint="default"/>
        </w:rPr>
      </w:pPr>
      <w:r>
        <w:rPr>
          <w:rFonts w:hint="default"/>
        </w:rPr>
        <w:t xml:space="preserve">            “mapper_appends”:””  # 添加键值对，输出value中添加满足条件的KV对.如:k1:v1;k2:v2...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4"/>
      </w:pPr>
      <w:bookmarkStart w:id="6" w:name="_4,创建修改任务输出信息："/>
      <w:bookmarkStart w:id="7" w:name="_3,type是output时："/>
      <w:r>
        <w:t>4,创建修改任务输出信息：</w:t>
      </w:r>
    </w:p>
    <w:bookmarkEnd w:id="6"/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</w:t>
      </w:r>
      <w:r>
        <w:rPr>
          <w:b w:val="0"/>
          <w:bCs w:val="0"/>
          <w:i w:val="0"/>
          <w:iCs w:val="0"/>
        </w:rPr>
        <w:t xml:space="preserve">output </w:t>
      </w:r>
      <w:r>
        <w:rPr>
          <w:rFonts w:hint="default"/>
          <w:b w:val="0"/>
          <w:bCs w:val="0"/>
          <w:i w:val="0"/>
          <w:iCs w:val="0"/>
        </w:rPr>
        <w:t>”,”value”:”下文定义”</w:t>
      </w:r>
      <w:r>
        <w:rPr>
          <w:b w:val="0"/>
          <w:bCs w:val="0"/>
          <w:i w:val="0"/>
          <w:iCs w:val="0"/>
        </w:rPr>
        <w:t xml:space="preserve">} </w:t>
      </w:r>
      <w:r>
        <w:rPr>
          <w:b/>
          <w:bCs/>
          <w:i w:val="0"/>
          <w:iCs w:val="0"/>
        </w:rPr>
        <w:t># id值为任务id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bookmarkEnd w:id="7"/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value:</w:t>
      </w:r>
      <w:r>
        <w:rPr>
          <w:rFonts w:hint="eastAsia"/>
          <w:b w:val="0"/>
          <w:bCs w:val="0"/>
          <w:i w:val="0"/>
          <w:iCs w:val="0"/>
        </w:rPr>
        <w:t>{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"output_ks_name": "",</w:t>
      </w:r>
      <w:r>
        <w:rPr>
          <w:rFonts w:hint="default"/>
          <w:b w:val="0"/>
          <w:bCs w:val="0"/>
          <w:i w:val="0"/>
          <w:iCs w:val="0"/>
        </w:rPr>
        <w:t xml:space="preserve">  # 输出源，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"_主题选择信息" </w:instrText>
      </w:r>
      <w:r>
        <w:rPr>
          <w:rFonts w:hint="default"/>
        </w:rPr>
        <w:fldChar w:fldCharType="separate"/>
      </w:r>
      <w:r>
        <w:rPr>
          <w:rStyle w:val="11"/>
          <w:rFonts w:hint="default"/>
        </w:rPr>
        <w:t>主题选择信息获取</w:t>
      </w:r>
      <w:r>
        <w:rPr>
          <w:rFonts w:hint="default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"output_fields": "",</w:t>
      </w:r>
      <w:r>
        <w:rPr>
          <w:rFonts w:hint="default"/>
          <w:b w:val="0"/>
          <w:bCs w:val="0"/>
          <w:i w:val="0"/>
          <w:iCs w:val="0"/>
        </w:rPr>
        <w:t xml:space="preserve">  # </w:t>
      </w:r>
      <w:r>
        <w:rPr>
          <w:rFonts w:hint="eastAsia"/>
        </w:rPr>
        <w:t>输出</w:t>
      </w:r>
      <w:r>
        <w:rPr>
          <w:rFonts w:hint="default"/>
        </w:rPr>
        <w:t>列，</w:t>
      </w:r>
      <w:r>
        <w:rPr>
          <w:rFonts w:hint="eastAsia"/>
        </w:rPr>
        <w:t>如:f1,f2,f3不配置默认所有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"output_targets": "",</w:t>
      </w:r>
      <w:r>
        <w:rPr>
          <w:rFonts w:hint="default"/>
          <w:b w:val="0"/>
          <w:bCs w:val="0"/>
          <w:i w:val="0"/>
          <w:iCs w:val="0"/>
        </w:rPr>
        <w:t xml:space="preserve">  # 输出目标，</w:t>
      </w:r>
      <w:r>
        <w:rPr>
          <w:rFonts w:hint="eastAsia"/>
        </w:rPr>
        <w:t>结果数据输出</w:t>
      </w:r>
      <w:r>
        <w:rPr>
          <w:rFonts w:hint="default"/>
        </w:rPr>
        <w:t>[</w:t>
      </w:r>
      <w:r>
        <w:rPr>
          <w:rFonts w:hint="eastAsia"/>
        </w:rPr>
        <w:t>sysout,zbus,kafka</w:t>
      </w:r>
      <w:r>
        <w:rPr>
          <w:rFonts w:hint="default"/>
        </w:rPr>
        <w:t>]，支持多个目标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"output_target_zbus_mq": "",</w:t>
      </w:r>
      <w:r>
        <w:rPr>
          <w:rFonts w:hint="default"/>
          <w:b w:val="0"/>
          <w:bCs w:val="0"/>
          <w:i w:val="0"/>
          <w:iCs w:val="0"/>
        </w:rPr>
        <w:t xml:space="preserve">  #zubs队列， 输出的zbus队列名称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"output_target_zbus_address": "",</w:t>
      </w:r>
      <w:r>
        <w:rPr>
          <w:rFonts w:hint="default"/>
          <w:b w:val="0"/>
          <w:bCs w:val="0"/>
          <w:i w:val="0"/>
          <w:iCs w:val="0"/>
        </w:rPr>
        <w:t xml:space="preserve">  # zbus地址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"output_target_kafka_topic": "",</w:t>
      </w:r>
      <w:r>
        <w:rPr>
          <w:rFonts w:hint="default"/>
          <w:b w:val="0"/>
          <w:bCs w:val="0"/>
          <w:i w:val="0"/>
          <w:iCs w:val="0"/>
        </w:rPr>
        <w:t xml:space="preserve">  # kafka主题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"output_target_kafka_address": "",</w:t>
      </w:r>
      <w:r>
        <w:rPr>
          <w:rFonts w:hint="default"/>
          <w:b w:val="0"/>
          <w:bCs w:val="0"/>
          <w:i w:val="0"/>
          <w:iCs w:val="0"/>
        </w:rPr>
        <w:t xml:space="preserve"> # kafka地址，不配置使用计算的kafka地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“output_fields_noExist_append”:false #补空值，如果提供的field不存在是否追加"null",默认false [true,false]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###########高级###########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"format_enable": false</w:t>
      </w:r>
      <w:r>
        <w:rPr>
          <w:rFonts w:hint="default"/>
          <w:b w:val="0"/>
          <w:bCs w:val="0"/>
          <w:i w:val="0"/>
          <w:iCs w:val="0"/>
        </w:rPr>
        <w:t xml:space="preserve">  #自定义输出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</w:t>
      </w:r>
      <w:r>
        <w:rPr>
          <w:rFonts w:hint="eastAsia"/>
          <w:b w:val="0"/>
          <w:bCs w:val="0"/>
          <w:i w:val="0"/>
          <w:iCs w:val="0"/>
        </w:rPr>
        <w:t>"format_pattern": "",</w:t>
      </w:r>
      <w:r>
        <w:rPr>
          <w:rFonts w:hint="default"/>
          <w:b w:val="0"/>
          <w:bCs w:val="0"/>
          <w:i w:val="0"/>
          <w:iCs w:val="0"/>
        </w:rPr>
        <w:t xml:space="preserve">  # 自定义格式，</w:t>
      </w:r>
      <w:r>
        <w:rPr>
          <w:rFonts w:hint="eastAsia"/>
        </w:rPr>
        <w:t>变量前后加上$且变量名不能含有双引号如:{"columns":["数量"],"index":["$window_start$"]}</w:t>
      </w:r>
    </w:p>
    <w:p>
      <w:pPr>
        <w:rPr>
          <w:rFonts w:hint="eastAsia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"expandWin_enable": false,</w:t>
      </w:r>
      <w:r>
        <w:rPr>
          <w:rFonts w:hint="default"/>
          <w:b w:val="0"/>
          <w:bCs w:val="0"/>
          <w:i w:val="0"/>
          <w:iCs w:val="0"/>
        </w:rPr>
        <w:t xml:space="preserve">  #聚合， </w:t>
      </w:r>
      <w:r>
        <w:rPr>
          <w:rFonts w:hint="eastAsia"/>
        </w:rPr>
        <w:t>值true,false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"expandWin_executorPeriod": ,</w:t>
      </w:r>
      <w:r>
        <w:rPr>
          <w:rFonts w:hint="default"/>
          <w:b w:val="0"/>
          <w:bCs w:val="0"/>
          <w:i w:val="0"/>
          <w:iCs w:val="0"/>
        </w:rPr>
        <w:t xml:space="preserve">  #聚合周期， </w:t>
      </w:r>
      <w:r>
        <w:rPr>
          <w:rFonts w:hint="eastAsia"/>
        </w:rPr>
        <w:t>检查expandWin操作是否越界的调度时间，单位毫秒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"expandWin_expireTime": "",</w:t>
      </w:r>
      <w:r>
        <w:rPr>
          <w:rFonts w:hint="default"/>
          <w:b w:val="0"/>
          <w:bCs w:val="0"/>
          <w:i w:val="0"/>
          <w:iCs w:val="0"/>
        </w:rPr>
        <w:t xml:space="preserve">  # 聚合大小，expandWin</w:t>
      </w:r>
      <w:r>
        <w:rPr>
          <w:rFonts w:hint="eastAsia"/>
        </w:rPr>
        <w:t>时间大小，单位秒</w:t>
      </w:r>
      <w:r>
        <w:rPr>
          <w:rFonts w:hint="default"/>
          <w:b w:val="0"/>
          <w:bCs w:val="0"/>
          <w:i w:val="0"/>
          <w:iCs w:val="0"/>
        </w:rPr>
        <w:t xml:space="preserve">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"expandWin_background_threads": 1,</w:t>
      </w:r>
      <w:r>
        <w:rPr>
          <w:rFonts w:hint="default"/>
          <w:b w:val="0"/>
          <w:bCs w:val="0"/>
          <w:i w:val="0"/>
          <w:iCs w:val="0"/>
        </w:rPr>
        <w:t xml:space="preserve">  #聚合线程， expandWin操作的后台线程数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"expandWin_countFiled": "",</w:t>
      </w:r>
      <w:r>
        <w:rPr>
          <w:rFonts w:hint="default"/>
          <w:b w:val="0"/>
          <w:bCs w:val="0"/>
          <w:i w:val="0"/>
          <w:iCs w:val="0"/>
        </w:rPr>
        <w:t xml:space="preserve">  # 聚合列，expandWin操作统计的字段名称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    “expandWin_store_name”:”” # 聚合名称，expandWin操作的内存唯一标识 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ab/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bookmarkStart w:id="8" w:name="_获取服务运行信息"/>
      <w:r>
        <w:rPr>
          <w:rFonts w:hint="default"/>
        </w:rPr>
        <w:t>任务列表信息</w:t>
      </w:r>
    </w:p>
    <w:bookmarkEnd w:id="8"/>
    <w:p>
      <w:pPr/>
      <w:r>
        <w:t>Method:post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getAllApp</w:t>
      </w:r>
    </w:p>
    <w:p>
      <w:pPr>
        <w:rPr>
          <w:rFonts w:hint="default"/>
          <w:b/>
          <w:bCs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service_id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[{obj},{obj},{obj}...]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</w:rPr>
      </w:pPr>
      <w:r>
        <w:rPr>
          <w:rFonts w:hint="default"/>
        </w:rPr>
        <w:t>obj: {</w:t>
      </w:r>
    </w:p>
    <w:p>
      <w:pPr>
        <w:rPr>
          <w:rFonts w:hint="default"/>
        </w:rPr>
      </w:pPr>
      <w:r>
        <w:rPr>
          <w:rFonts w:hint="default"/>
        </w:rPr>
        <w:t xml:space="preserve">        "app_id": ""        # 服务id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"app_name": "",    # 服务名</w:t>
      </w:r>
    </w:p>
    <w:p>
      <w:pPr>
        <w:rPr>
          <w:rFonts w:hint="default"/>
        </w:rPr>
      </w:pPr>
      <w:r>
        <w:rPr>
          <w:rFonts w:hint="default"/>
        </w:rPr>
        <w:t xml:space="preserve">        “app_desc”:””,     # 服务描述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"app_cpu": "",     # cpu使用率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"app_time": "",     #运行时间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"app_status": "",   # run,odd,stop,start,init(运行,启动异常,停止,启动中,未部署)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"app_mem": "",   #内存使用率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bookmarkStart w:id="9" w:name="_保存任务顺序"/>
      <w:bookmarkStart w:id="10" w:name="_操作顺序"/>
      <w:r>
        <w:rPr>
          <w:rFonts w:hint="default"/>
        </w:rPr>
        <w:t>保存任务顺序</w:t>
      </w:r>
    </w:p>
    <w:bookmarkEnd w:id="9"/>
    <w:bookmarkEnd w:id="10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orderApp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”:””,“order”:”id1,id2,id3...”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说明：id1,id2等为各操作的operation_id;</w:t>
      </w:r>
    </w:p>
    <w:p>
      <w:pPr>
        <w:pStyle w:val="3"/>
      </w:pPr>
      <w:r>
        <w:t>任务信息删除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deleteApp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#################################################</w:t>
      </w:r>
    </w:p>
    <w:p>
      <w:pPr>
        <w:pStyle w:val="4"/>
      </w:pPr>
      <w:r>
        <w:t>1,删除任务信息</w:t>
      </w:r>
    </w:p>
    <w:p>
      <w:pPr/>
      <w:r>
        <w:t>删除整个任务，type=main,type_id为空或者app_id</w:t>
      </w:r>
    </w:p>
    <w:p>
      <w:pPr>
        <w:pStyle w:val="4"/>
      </w:pPr>
      <w:r>
        <w:t>2,删除任务的输入信息</w:t>
      </w:r>
    </w:p>
    <w:p>
      <w:pPr>
        <w:rPr>
          <w:rFonts w:hint="default"/>
        </w:rPr>
      </w:pPr>
      <w:r>
        <w:rPr>
          <w:rFonts w:hint="default"/>
        </w:rPr>
        <w:t>删除具体的输入，type=input,type_id为input_id</w:t>
      </w:r>
    </w:p>
    <w:p>
      <w:pPr>
        <w:pStyle w:val="4"/>
        <w:rPr>
          <w:rFonts w:hint="default"/>
        </w:rPr>
      </w:pPr>
      <w:r>
        <w:rPr>
          <w:rFonts w:hint="default"/>
        </w:rPr>
        <w:t>3,删除任务的操作信息</w:t>
      </w:r>
    </w:p>
    <w:p>
      <w:pPr>
        <w:rPr>
          <w:rFonts w:hint="default"/>
        </w:rPr>
      </w:pPr>
      <w:r>
        <w:rPr>
          <w:rFonts w:hint="default"/>
        </w:rPr>
        <w:t>删除具体的操作，type=operation,type_id为operation_id</w:t>
      </w:r>
    </w:p>
    <w:p>
      <w:pPr>
        <w:pStyle w:val="4"/>
        <w:rPr>
          <w:rFonts w:hint="default"/>
        </w:rPr>
      </w:pPr>
      <w:r>
        <w:rPr>
          <w:rFonts w:hint="default"/>
        </w:rPr>
        <w:t>4,删除任务的输出信息</w:t>
      </w:r>
    </w:p>
    <w:p>
      <w:pPr>
        <w:rPr>
          <w:rFonts w:hint="eastAsia"/>
        </w:rPr>
      </w:pPr>
      <w:r>
        <w:rPr>
          <w:rFonts w:hint="default"/>
        </w:rPr>
        <w:t>删除输出，type=output,type_id为空或者app_id</w:t>
      </w:r>
    </w:p>
    <w:p>
      <w:pPr>
        <w:pStyle w:val="3"/>
      </w:pPr>
      <w:r>
        <w:t>部署任务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deployApp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/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r>
        <w:t>启动任务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startApp</w:t>
      </w:r>
      <w:bookmarkStart w:id="13" w:name="_GoBack"/>
      <w:bookmarkEnd w:id="13"/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/>
    </w:p>
    <w:p>
      <w:pPr>
        <w:pStyle w:val="3"/>
      </w:pPr>
      <w:r>
        <w:t>停止任务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stopApp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“app</w:t>
      </w:r>
      <w:r>
        <w:rPr>
          <w:rFonts w:hint="eastAsia"/>
        </w:rPr>
        <w:t>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</w:pPr>
      <w:bookmarkStart w:id="11" w:name="_获取服务信息"/>
      <w:r>
        <w:t>任务配置信息查询</w:t>
      </w:r>
    </w:p>
    <w:bookmarkEnd w:id="11"/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getAppConf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eastAsia"/>
        </w:rPr>
        <w:t>id</w:t>
      </w:r>
      <w:r>
        <w:rPr>
          <w:rFonts w:hint="default"/>
          <w:b w:val="0"/>
          <w:bCs w:val="0"/>
          <w:i w:val="0"/>
          <w:iCs w:val="0"/>
        </w:rPr>
        <w:t>”:””,“type”:”下文定义”,”type_id”:”下文定义”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,”results”:下文定义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pStyle w:val="4"/>
      </w:pPr>
      <w:r>
        <w:t>1,查询任务配置信息：</w:t>
      </w:r>
    </w:p>
    <w:p>
      <w:pPr>
        <w:rPr>
          <w:b/>
          <w:bCs/>
        </w:rPr>
      </w:pPr>
      <w:r>
        <w:rPr>
          <w:b/>
          <w:bCs/>
        </w:rPr>
        <w:t>id为服务id(service_id值)</w:t>
      </w:r>
    </w:p>
    <w:p>
      <w:pPr>
        <w:rPr>
          <w:b w:val="0"/>
          <w:bCs w:val="0"/>
        </w:rPr>
      </w:pPr>
      <w:r>
        <w:rPr>
          <w:b w:val="0"/>
          <w:bCs w:val="0"/>
        </w:rPr>
        <w:t>type为main</w:t>
      </w:r>
    </w:p>
    <w:p>
      <w:pPr/>
      <w:r>
        <w:t>type_id为空则results=[{obj},{obj},{obj}...]</w:t>
      </w:r>
    </w:p>
    <w:p>
      <w:pPr/>
      <w:r>
        <w:t>type_id为app_id则results={obj}</w:t>
      </w:r>
    </w:p>
    <w:p>
      <w:pPr/>
      <w:r>
        <w:t>obj为</w:t>
      </w:r>
      <w:r>
        <w:fldChar w:fldCharType="begin"/>
      </w:r>
      <w:r>
        <w:instrText xml:space="preserve"> HYPERLINK \l "_1,创建修改任务信息：" </w:instrText>
      </w:r>
      <w:r>
        <w:fldChar w:fldCharType="separate"/>
      </w:r>
      <w:r>
        <w:rPr>
          <w:rStyle w:val="10"/>
        </w:rPr>
        <w:t>创建修改任务信息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</w:pPr>
      <w:r>
        <w:t>2,查询任务输入配置信息：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input</w:t>
      </w:r>
    </w:p>
    <w:p>
      <w:pPr/>
      <w:r>
        <w:t>type_id为空则results=[{obj},{obj},{obj}...]</w:t>
      </w:r>
    </w:p>
    <w:p>
      <w:pPr/>
      <w:r>
        <w:t>type_id为input_id则results={obj}</w:t>
      </w:r>
    </w:p>
    <w:p>
      <w:pPr/>
      <w:r>
        <w:t>obj为</w:t>
      </w:r>
      <w:r>
        <w:fldChar w:fldCharType="begin"/>
      </w:r>
      <w:r>
        <w:instrText xml:space="preserve"> HYPERLINK \l "_2,创建修改任务输入信息：" </w:instrText>
      </w:r>
      <w:r>
        <w:fldChar w:fldCharType="separate"/>
      </w:r>
      <w:r>
        <w:rPr>
          <w:rStyle w:val="10"/>
        </w:rPr>
        <w:t>创建修改任务输入信息</w:t>
      </w:r>
      <w:r>
        <w:fldChar w:fldCharType="end"/>
      </w:r>
      <w:r>
        <w:t>里的</w:t>
      </w:r>
      <w:r>
        <w:rPr>
          <w:b w:val="0"/>
          <w:bCs w:val="0"/>
          <w:i w:val="0"/>
          <w:iCs w:val="0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3,查询任务操作配置信息: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operation</w:t>
      </w:r>
    </w:p>
    <w:p>
      <w:pPr/>
      <w:r>
        <w:t>type_id为空则results=[{obj},{obj},{obj}...]</w:t>
      </w:r>
    </w:p>
    <w:p>
      <w:pPr/>
      <w:r>
        <w:t>type_id为operation_id则results={obj}</w:t>
      </w:r>
    </w:p>
    <w:p>
      <w:pPr>
        <w:rPr>
          <w:rFonts w:hint="eastAsia"/>
        </w:rPr>
      </w:pP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"_3,创建修改任务操作信息："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创建修改任务操作信息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4"/>
        <w:rPr>
          <w:rFonts w:hint="default"/>
        </w:rPr>
      </w:pPr>
      <w:r>
        <w:rPr>
          <w:rFonts w:hint="default"/>
        </w:rPr>
        <w:t>4,查询任务输出配置信息：</w:t>
      </w:r>
    </w:p>
    <w:p>
      <w:pPr>
        <w:rPr>
          <w:b/>
          <w:bCs/>
        </w:rPr>
      </w:pPr>
      <w:r>
        <w:rPr>
          <w:b/>
          <w:bCs/>
        </w:rPr>
        <w:t>id为任务id(app_id值)</w:t>
      </w:r>
    </w:p>
    <w:p>
      <w:pPr>
        <w:rPr>
          <w:rFonts w:hint="eastAsia"/>
          <w:b/>
          <w:bCs/>
        </w:rPr>
      </w:pPr>
      <w:r>
        <w:rPr>
          <w:b w:val="0"/>
          <w:bCs w:val="0"/>
        </w:rPr>
        <w:t>type为</w:t>
      </w:r>
      <w:r>
        <w:rPr>
          <w:b w:val="0"/>
          <w:bCs w:val="0"/>
          <w:i w:val="0"/>
          <w:iCs w:val="0"/>
        </w:rPr>
        <w:t>output</w:t>
      </w:r>
    </w:p>
    <w:p>
      <w:pPr/>
      <w:r>
        <w:t>type_id为空或为app_id值</w:t>
      </w:r>
    </w:p>
    <w:p>
      <w:pPr>
        <w:rPr>
          <w:rFonts w:hint="eastAsia"/>
        </w:rPr>
      </w:pPr>
      <w:r>
        <w:t>results={obj},</w:t>
      </w:r>
      <w:r>
        <w:rPr>
          <w:rFonts w:hint="eastAsia"/>
        </w:rPr>
        <w:t>obj为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\l "_4,创建修改任务输出信息：" </w:instrText>
      </w:r>
      <w:r>
        <w:rPr>
          <w:rFonts w:hint="default"/>
        </w:rPr>
        <w:fldChar w:fldCharType="separate"/>
      </w:r>
      <w:r>
        <w:rPr>
          <w:rStyle w:val="10"/>
          <w:rFonts w:hint="default"/>
        </w:rPr>
        <w:t>创建修改任务输出信息</w:t>
      </w:r>
      <w:r>
        <w:rPr>
          <w:rFonts w:hint="default"/>
        </w:rPr>
        <w:fldChar w:fldCharType="end"/>
      </w:r>
      <w:r>
        <w:rPr>
          <w:rFonts w:hint="default"/>
          <w:color w:val="auto"/>
        </w:rPr>
        <w:t>里的</w:t>
      </w:r>
      <w:r>
        <w:rPr>
          <w:rFonts w:hint="eastAsia"/>
        </w:rPr>
        <w:t>value</w:t>
      </w:r>
    </w:p>
    <w:p>
      <w:pPr>
        <w:pStyle w:val="3"/>
        <w:rPr>
          <w:rFonts w:hint="default"/>
        </w:rPr>
      </w:pPr>
      <w:bookmarkStart w:id="12" w:name="_主题选择信息"/>
      <w:r>
        <w:rPr>
          <w:rFonts w:hint="default"/>
        </w:rPr>
        <w:t>主题选择信息</w:t>
      </w:r>
    </w:p>
    <w:bookmarkEnd w:id="12"/>
    <w:p>
      <w:pPr/>
      <w:r>
        <w:t>Method:post</w:t>
      </w:r>
    </w:p>
    <w:p>
      <w:pPr/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app_id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default"/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cii/ks/</w:t>
      </w:r>
      <w:r>
        <w:rPr>
          <w:rFonts w:hint="default"/>
          <w:b/>
          <w:bCs/>
          <w:i w:val="0"/>
          <w:iCs w:val="0"/>
        </w:rPr>
        <w:t>getTopics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</w:t>
      </w:r>
      <w:r>
        <w:t>[</w:t>
      </w:r>
      <w:r>
        <w:rPr>
          <w:rFonts w:hint="default"/>
        </w:rPr>
        <w:t>“t1”,”t2”...</w:t>
      </w:r>
      <w:r>
        <w:t>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说明:通过任务id获取已经存在的主题列表</w:t>
      </w:r>
    </w:p>
    <w:p>
      <w:pPr>
        <w:rPr>
          <w:rFonts w:hint="eastAsia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ka接口</w:t>
      </w:r>
    </w:p>
    <w:p>
      <w:pPr>
        <w:pStyle w:val="3"/>
        <w:rPr>
          <w:rFonts w:hint="default"/>
        </w:rPr>
      </w:pPr>
      <w:r>
        <w:rPr>
          <w:rFonts w:hint="default"/>
        </w:rPr>
        <w:t>设置</w:t>
      </w:r>
      <w:r>
        <w:rPr>
          <w:rFonts w:hint="default"/>
        </w:rPr>
        <w:t>平台ka</w:t>
      </w:r>
      <w:r>
        <w:rPr>
          <w:rFonts w:hint="default"/>
        </w:rPr>
        <w:t>地址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cii/ka/setAddr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</w:rPr>
        <w:t>“kafka_url”:””,</w:t>
      </w:r>
      <w:r>
        <w:rPr>
          <w:rFonts w:hint="default"/>
          <w:b w:val="0"/>
          <w:bCs w:val="0"/>
          <w:i w:val="0"/>
          <w:iCs w:val="0"/>
        </w:rPr>
        <w:t>“zk_url”:””,”</w:t>
      </w:r>
      <w:r>
        <w:rPr>
          <w:rFonts w:hint="default"/>
        </w:rPr>
        <w:t>jmx_url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{"success":true}</w:t>
      </w:r>
    </w:p>
    <w:p>
      <w:pPr>
        <w:pStyle w:val="3"/>
        <w:rPr>
          <w:rFonts w:hint="default"/>
        </w:rPr>
      </w:pPr>
      <w:r>
        <w:rPr>
          <w:rFonts w:hint="default"/>
        </w:rPr>
        <w:t>获取平台ka地址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</w:t>
      </w:r>
      <w:r>
        <w:rPr>
          <w:b/>
          <w:bCs/>
          <w:i w:val="0"/>
          <w:iCs w:val="0"/>
        </w:rPr>
        <w:t>Addr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</w:t>
      </w:r>
      <w:r>
        <w:rPr>
          <w:rFonts w:hint="default"/>
          <w:b w:val="0"/>
          <w:bCs w:val="0"/>
          <w:i w:val="0"/>
          <w:iCs w:val="0"/>
        </w:rPr>
        <w:t>kds_id</w:t>
      </w:r>
      <w:r>
        <w:rPr>
          <w:rFonts w:hint="default"/>
          <w:b w:val="0"/>
          <w:bCs w:val="0"/>
          <w:i w:val="0"/>
          <w:iCs w:val="0"/>
        </w:rPr>
        <w:t>": ""       #</w:t>
      </w:r>
      <w:r>
        <w:rPr>
          <w:rFonts w:hint="default"/>
          <w:b w:val="0"/>
          <w:bCs w:val="0"/>
          <w:i w:val="0"/>
          <w:iCs w:val="0"/>
        </w:rPr>
        <w:t xml:space="preserve"> id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</w:t>
      </w:r>
      <w:r>
        <w:rPr>
          <w:rFonts w:hint="default"/>
          <w:b w:val="0"/>
          <w:bCs w:val="0"/>
          <w:i w:val="0"/>
          <w:iCs w:val="0"/>
        </w:rPr>
        <w:t>kds_name</w:t>
      </w:r>
      <w:r>
        <w:rPr>
          <w:rFonts w:hint="default"/>
          <w:b w:val="0"/>
          <w:bCs w:val="0"/>
          <w:i w:val="0"/>
          <w:iCs w:val="0"/>
        </w:rPr>
        <w:t>": "",   #</w:t>
      </w:r>
      <w:r>
        <w:rPr>
          <w:rFonts w:hint="default"/>
          <w:b w:val="0"/>
          <w:bCs w:val="0"/>
          <w:i w:val="0"/>
          <w:iCs w:val="0"/>
        </w:rPr>
        <w:t>名称</w:t>
      </w:r>
    </w:p>
    <w:p>
      <w:pPr>
        <w:rPr>
          <w:rFonts w:hint="default"/>
        </w:rPr>
      </w:pPr>
      <w:r>
        <w:rPr>
          <w:rFonts w:hint="default"/>
          <w:b w:val="0"/>
          <w:bCs w:val="0"/>
          <w:i w:val="0"/>
          <w:iCs w:val="0"/>
        </w:rPr>
        <w:t xml:space="preserve">        </w:t>
      </w:r>
      <w:r>
        <w:rPr>
          <w:rFonts w:hint="default"/>
        </w:rPr>
        <w:t xml:space="preserve">“kafka_url”:””,  </w:t>
      </w:r>
      <w:r>
        <w:rPr>
          <w:rFonts w:hint="default"/>
        </w:rPr>
        <w:t xml:space="preserve">  </w:t>
      </w:r>
      <w:r>
        <w:rPr>
          <w:rFonts w:hint="default"/>
        </w:rPr>
        <w:t># kafka地址</w:t>
      </w:r>
    </w:p>
    <w:p>
      <w:pPr>
        <w:rPr>
          <w:rFonts w:hint="default"/>
        </w:rPr>
      </w:pPr>
      <w:r>
        <w:rPr>
          <w:rFonts w:hint="default"/>
        </w:rPr>
        <w:t xml:space="preserve">        ”zk_url”:””,     </w:t>
      </w:r>
      <w:r>
        <w:rPr>
          <w:rFonts w:hint="default"/>
        </w:rPr>
        <w:t xml:space="preserve">  </w:t>
      </w:r>
      <w:r>
        <w:rPr>
          <w:rFonts w:hint="default"/>
        </w:rPr>
        <w:t># zookeeper地址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</w:rPr>
        <w:t xml:space="preserve">        ”jmx_url”:””    </w:t>
      </w:r>
      <w:r>
        <w:rPr>
          <w:rFonts w:hint="default"/>
        </w:rPr>
        <w:t xml:space="preserve">  </w:t>
      </w:r>
      <w:r>
        <w:rPr>
          <w:rFonts w:hint="default"/>
        </w:rPr>
        <w:t># kafka jmx地址</w:t>
      </w:r>
    </w:p>
    <w:p>
      <w:pPr>
        <w:rPr>
          <w:rFonts w:hint="eastAsia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  <w:b w:val="0"/>
          <w:bCs w:val="0"/>
          <w:i/>
          <w:iCs/>
        </w:rPr>
      </w:pPr>
      <w:r>
        <w:rPr>
          <w:rFonts w:hint="default"/>
        </w:rPr>
        <w:t>主题列表信息</w:t>
      </w:r>
    </w:p>
    <w:p>
      <w:pPr/>
      <w:r>
        <w:t>Method:get</w:t>
      </w:r>
    </w:p>
    <w:p>
      <w:pPr>
        <w:rPr>
          <w:b w:val="0"/>
          <w:bCs w:val="0"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cii/ka/getAllTopic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"topic": ""               #主题名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"partitionCount": "",      #分区数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“replicationFactor”:””,    #副本数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"configs": "",            #配置项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"markDelete": "",        #删除标记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主题信息查询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cii/ka/getTopic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“topic”:””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,”results”:[{obj},{obj}...]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"partition": ""      #分区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"leader": "",       #主节点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  “replicas”:””,     #副本节点 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ab/>
      </w:r>
      <w:r>
        <w:rPr>
          <w:rFonts w:hint="default"/>
          <w:b w:val="0"/>
          <w:bCs w:val="0"/>
          <w:i w:val="0"/>
          <w:iCs w:val="0"/>
        </w:rPr>
        <w:t>"isr": "",         #同步节点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}</w:t>
      </w:r>
    </w:p>
    <w:p>
      <w:pPr>
        <w:pStyle w:val="3"/>
      </w:pPr>
      <w:r>
        <w:t>主题日志结束偏移量查询</w:t>
      </w:r>
    </w:p>
    <w:p>
      <w:pPr/>
      <w:r>
        <w:t>Method:post</w:t>
      </w:r>
    </w:p>
    <w:p>
      <w:pPr>
        <w:rPr>
          <w:b/>
          <w:bCs/>
          <w:i w:val="0"/>
          <w:iCs w:val="0"/>
        </w:rPr>
      </w:pPr>
      <w:r>
        <w:t>Url:</w:t>
      </w:r>
      <w:r>
        <w:rPr>
          <w:i w:val="0"/>
          <w:iCs w:val="0"/>
        </w:rPr>
        <w:t>http://ip:port/</w:t>
      </w:r>
      <w:r>
        <w:rPr>
          <w:b/>
          <w:bCs/>
          <w:i w:val="0"/>
          <w:iCs w:val="0"/>
        </w:rPr>
        <w:t>cii/ka/logEndOffset</w:t>
      </w:r>
    </w:p>
    <w:p>
      <w:pPr>
        <w:rPr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Data:{</w:t>
      </w:r>
      <w:r>
        <w:rPr>
          <w:rFonts w:hint="default"/>
          <w:b w:val="0"/>
          <w:bCs w:val="0"/>
          <w:i w:val="0"/>
          <w:iCs w:val="0"/>
        </w:rPr>
        <w:t>“</w:t>
      </w:r>
      <w:r>
        <w:rPr>
          <w:rFonts w:hint="default"/>
        </w:rPr>
        <w:t>topic</w:t>
      </w:r>
      <w:r>
        <w:rPr>
          <w:rFonts w:hint="default"/>
          <w:b w:val="0"/>
          <w:bCs w:val="0"/>
          <w:i w:val="0"/>
          <w:iCs w:val="0"/>
        </w:rPr>
        <w:t>”:””</w:t>
      </w:r>
      <w:r>
        <w:rPr>
          <w:b w:val="0"/>
          <w:bCs w:val="0"/>
          <w:i w:val="0"/>
          <w:iCs w:val="0"/>
        </w:rPr>
        <w:t>}</w:t>
      </w:r>
    </w:p>
    <w:p>
      <w:pPr>
        <w:rPr>
          <w:rFonts w:hint="eastAsia"/>
          <w:b w:val="0"/>
          <w:bCs w:val="0"/>
          <w:i w:val="0"/>
          <w:iCs w:val="0"/>
        </w:rPr>
      </w:pPr>
      <w:r>
        <w:rPr>
          <w:b w:val="0"/>
          <w:bCs w:val="0"/>
          <w:i w:val="0"/>
          <w:iCs w:val="0"/>
        </w:rPr>
        <w:t>Response:</w:t>
      </w:r>
      <w:r>
        <w:rPr>
          <w:rFonts w:hint="eastAsia"/>
          <w:b w:val="0"/>
          <w:bCs w:val="0"/>
          <w:i w:val="0"/>
          <w:iCs w:val="0"/>
        </w:rPr>
        <w:t>{"success":true</w:t>
      </w:r>
      <w:r>
        <w:rPr>
          <w:rFonts w:hint="default"/>
          <w:b w:val="0"/>
          <w:bCs w:val="0"/>
          <w:i w:val="0"/>
          <w:iCs w:val="0"/>
        </w:rPr>
        <w:t>,”results”:{obj}</w:t>
      </w:r>
      <w:r>
        <w:rPr>
          <w:rFonts w:hint="eastAsia"/>
          <w:b w:val="0"/>
          <w:bCs w:val="0"/>
          <w:i w:val="0"/>
          <w:iCs w:val="0"/>
        </w:rPr>
        <w:t>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obj: {  "{par_num}": {offset}  }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说明：{par_num}:具体的分区，如0,1,2;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 xml:space="preserve">      {offset}:分区对应的日志偏移量.</w:t>
      </w:r>
    </w:p>
    <w:p>
      <w:pPr>
        <w:rPr>
          <w:rFonts w:hint="default"/>
          <w:b w:val="0"/>
          <w:bCs w:val="0"/>
          <w:i w:val="0"/>
          <w:iCs w:val="0"/>
        </w:rPr>
      </w:pPr>
      <w:r>
        <w:rPr>
          <w:rFonts w:hint="default"/>
          <w:b w:val="0"/>
          <w:bCs w:val="0"/>
          <w:i w:val="0"/>
          <w:iCs w:val="0"/>
        </w:rPr>
        <w:t>例子，一个topic有四个分区，则数据如下：{“0”:2000,”1”:1999,”2”:1990,”3”:2000}</w:t>
      </w:r>
    </w:p>
    <w:p>
      <w:pPr>
        <w:rPr>
          <w:rFonts w:hint="default"/>
        </w:rPr>
      </w:pPr>
    </w:p>
    <w:p>
      <w:pPr>
        <w:pStyle w:val="2"/>
      </w:pPr>
      <w:r>
        <w:t>附录</w:t>
      </w:r>
    </w:p>
    <w:p>
      <w:pPr>
        <w:pStyle w:val="3"/>
      </w:pPr>
      <w:r>
        <w:t>Mysql表</w:t>
      </w:r>
    </w:p>
    <w:p>
      <w:pPr>
        <w:rPr>
          <w:rFonts w:hint="eastAsia"/>
        </w:rPr>
      </w:pPr>
      <w:r>
        <w:rPr>
          <w:rFonts w:hint="eastAsia"/>
        </w:rPr>
        <w:t>CREATE TABLE `ksservice`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`service_name` varchar(30) NOT NULL COMMENT '服务名称',</w:t>
      </w:r>
    </w:p>
    <w:p>
      <w:pPr>
        <w:rPr>
          <w:rFonts w:hint="eastAsia"/>
        </w:rPr>
      </w:pPr>
      <w:r>
        <w:rPr>
          <w:rFonts w:hint="eastAsia"/>
        </w:rPr>
        <w:t xml:space="preserve">  `service_desc` varchar(100) DEFAULT NULL COMMENT '服务描述',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(`service_id`)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`ksapp` (</w:t>
      </w:r>
    </w:p>
    <w:p>
      <w:pPr>
        <w:rPr>
          <w:rFonts w:hint="eastAsia"/>
        </w:rPr>
      </w:pPr>
      <w:r>
        <w:rPr>
          <w:rFonts w:hint="eastAsia"/>
        </w:rPr>
        <w:t xml:space="preserve">  `service_id` char(14) NOT NULL COMMENT '服务id',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`app_name` varchar(30) NOT NULL COMMENT '任务名称',</w:t>
      </w:r>
    </w:p>
    <w:p>
      <w:pPr>
        <w:rPr>
          <w:rFonts w:hint="eastAsia"/>
        </w:rPr>
      </w:pPr>
      <w:r>
        <w:rPr>
          <w:rFonts w:hint="eastAsia"/>
        </w:rPr>
        <w:t xml:space="preserve">  `app_desc` varchar(100) DEFAULT NULL COMMENT '任务描述',</w:t>
      </w:r>
    </w:p>
    <w:p>
      <w:pPr>
        <w:rPr>
          <w:rFonts w:hint="eastAsia"/>
        </w:rPr>
      </w:pPr>
      <w:r>
        <w:rPr>
          <w:rFonts w:hint="eastAsia"/>
        </w:rPr>
        <w:t xml:space="preserve">  `app_status` tinyint(1) NOT NULL DEFAULT '0' COMMENT '任务状态run[4], odd[3], stop[1], start[2],init[0](运行,启动异常,停止,启动中,未部署)',</w:t>
      </w:r>
    </w:p>
    <w:p>
      <w:pPr>
        <w:rPr>
          <w:rFonts w:hint="eastAsia"/>
        </w:rPr>
      </w:pPr>
      <w:r>
        <w:rPr>
          <w:rFonts w:hint="eastAsia"/>
        </w:rPr>
        <w:t xml:space="preserve">  `main_json` varchar(1000) NOT NULL COMMENT 'kstream的main配置',</w:t>
      </w:r>
    </w:p>
    <w:p>
      <w:pPr>
        <w:rPr>
          <w:rFonts w:hint="eastAsia"/>
        </w:rPr>
      </w:pPr>
      <w:r>
        <w:rPr>
          <w:rFonts w:hint="eastAsia"/>
        </w:rPr>
        <w:t xml:space="preserve">  `operation_order` varchar(290) DEFAULT NULL COMMENT '操作的顺序最多10个操作',</w:t>
      </w:r>
    </w:p>
    <w:p>
      <w:pPr>
        <w:rPr>
          <w:rFonts w:hint="eastAsia"/>
        </w:rPr>
      </w:pPr>
      <w:r>
        <w:rPr>
          <w:rFonts w:hint="eastAsia"/>
        </w:rPr>
        <w:t xml:space="preserve">  `zk_url` varchar(45) NOT NULL COMMENT '任务zookeeper地址,内存数据的持久化',</w:t>
      </w:r>
    </w:p>
    <w:p>
      <w:pPr>
        <w:rPr>
          <w:rFonts w:hint="eastAsia"/>
        </w:rPr>
      </w:pPr>
      <w:r>
        <w:rPr>
          <w:rFonts w:hint="eastAsia"/>
        </w:rPr>
        <w:t xml:space="preserve">  `ds_id` char(14)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`ds_name` varchar(30) NOT NULL COMMENT '查询任务配置信息时需要',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(`app_id`),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`fk_ksapp` (`service_id`),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`fk_ksapp` FOREIGN KEY (`service_id`) REFERENCES `ksservice` (`service_id`)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`ksinput`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`input_id` char(14) NOT NULL COMMENT 'input id',</w:t>
      </w:r>
    </w:p>
    <w:p>
      <w:pPr>
        <w:rPr>
          <w:rFonts w:hint="eastAsia"/>
        </w:rPr>
      </w:pPr>
      <w:r>
        <w:rPr>
          <w:rFonts w:hint="eastAsia"/>
        </w:rPr>
        <w:t xml:space="preserve">  `input_json` varchar(500) NOT NULL COMMENT 'kstream的source配置',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(`input_id`),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`fk_ksinput`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`fk_ksinput`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`ksoperation`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`operation_id` char(14) NOT NULL COMMENT '操作id',</w:t>
      </w:r>
    </w:p>
    <w:p>
      <w:pPr>
        <w:rPr>
          <w:rFonts w:hint="eastAsia"/>
        </w:rPr>
      </w:pPr>
      <w:r>
        <w:rPr>
          <w:rFonts w:hint="eastAsia"/>
        </w:rPr>
        <w:t xml:space="preserve">  `operation_json` varchar(1500) NOT NULL COMMENT '具体操作内容json',</w:t>
      </w:r>
    </w:p>
    <w:p>
      <w:pPr>
        <w:rPr>
          <w:rFonts w:hint="eastAsia"/>
        </w:rPr>
      </w:pPr>
      <w:r>
        <w:rPr>
          <w:rFonts w:hint="eastAsia"/>
        </w:rPr>
        <w:t xml:space="preserve">  PRIMARY KEY (`operation_id`),</w:t>
      </w:r>
    </w:p>
    <w:p>
      <w:pPr>
        <w:rPr>
          <w:rFonts w:hint="eastAsia"/>
        </w:rPr>
      </w:pPr>
      <w:r>
        <w:rPr>
          <w:rFonts w:hint="eastAsia"/>
        </w:rPr>
        <w:t xml:space="preserve">  KEY `fk_ksoperation`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`fk_ksoperation`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`ksoutput` (</w:t>
      </w:r>
    </w:p>
    <w:p>
      <w:pPr>
        <w:rPr>
          <w:rFonts w:hint="eastAsia"/>
        </w:rPr>
      </w:pPr>
      <w:r>
        <w:rPr>
          <w:rFonts w:hint="eastAsia"/>
        </w:rPr>
        <w:t xml:space="preserve">  `app_id` char(14) NOT NULL COMMENT '任务id',</w:t>
      </w:r>
    </w:p>
    <w:p>
      <w:pPr>
        <w:rPr>
          <w:rFonts w:hint="eastAsia"/>
        </w:rPr>
      </w:pPr>
      <w:r>
        <w:rPr>
          <w:rFonts w:hint="eastAsia"/>
        </w:rPr>
        <w:t xml:space="preserve">  `output_json` varchar(1800) NOT NULL COMMENT 'kstream的output配置',</w:t>
      </w:r>
    </w:p>
    <w:p>
      <w:pPr>
        <w:rPr>
          <w:rFonts w:hint="eastAsia"/>
        </w:rPr>
      </w:pPr>
      <w:r>
        <w:rPr>
          <w:rFonts w:hint="eastAsia"/>
        </w:rPr>
        <w:t xml:space="preserve">  KEY `fk_ksoutput` (`app_id`),</w:t>
      </w:r>
    </w:p>
    <w:p>
      <w:pPr>
        <w:rPr>
          <w:rFonts w:hint="eastAsia"/>
        </w:rPr>
      </w:pPr>
      <w:r>
        <w:rPr>
          <w:rFonts w:hint="eastAsia"/>
        </w:rPr>
        <w:t xml:space="preserve">  CONSTRAINT `fk_ksoutput` FOREIGN KEY (`app_id`) REFERENCES `ksapp` (`app_id`) ON DELETE CASCADE ON UPDATE NO ACTION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Mono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A0DFE"/>
    <w:rsid w:val="0FFE7E3F"/>
    <w:rsid w:val="176DAFEA"/>
    <w:rsid w:val="1E4614F1"/>
    <w:rsid w:val="1EEF1563"/>
    <w:rsid w:val="1F5DEDB9"/>
    <w:rsid w:val="1FFB4C91"/>
    <w:rsid w:val="1FFF3B46"/>
    <w:rsid w:val="22D54C3D"/>
    <w:rsid w:val="256F3A8B"/>
    <w:rsid w:val="25835371"/>
    <w:rsid w:val="29F7AB47"/>
    <w:rsid w:val="2C7FE642"/>
    <w:rsid w:val="2CEC4D01"/>
    <w:rsid w:val="2CFB1CF6"/>
    <w:rsid w:val="2F4EFCBC"/>
    <w:rsid w:val="2F7FCDE9"/>
    <w:rsid w:val="2FDB7F6C"/>
    <w:rsid w:val="2FEB6649"/>
    <w:rsid w:val="32FBB37D"/>
    <w:rsid w:val="336FF559"/>
    <w:rsid w:val="37BB42E2"/>
    <w:rsid w:val="39777921"/>
    <w:rsid w:val="399606D1"/>
    <w:rsid w:val="39DF1B8A"/>
    <w:rsid w:val="39EF0286"/>
    <w:rsid w:val="39FEEDB2"/>
    <w:rsid w:val="3B3C2A90"/>
    <w:rsid w:val="3BF5C05E"/>
    <w:rsid w:val="3C46B124"/>
    <w:rsid w:val="3DFFDC5C"/>
    <w:rsid w:val="3E8E4472"/>
    <w:rsid w:val="3EF7C640"/>
    <w:rsid w:val="3EFFF868"/>
    <w:rsid w:val="3F3EAC54"/>
    <w:rsid w:val="3FDF3E68"/>
    <w:rsid w:val="4EBFE81A"/>
    <w:rsid w:val="4EF60818"/>
    <w:rsid w:val="4FBF5526"/>
    <w:rsid w:val="4FF72E87"/>
    <w:rsid w:val="51DBC1BD"/>
    <w:rsid w:val="53F76912"/>
    <w:rsid w:val="53FF9C78"/>
    <w:rsid w:val="557EFD7B"/>
    <w:rsid w:val="5597CD04"/>
    <w:rsid w:val="55CF84CB"/>
    <w:rsid w:val="57DBDD07"/>
    <w:rsid w:val="57DD0D24"/>
    <w:rsid w:val="587FF062"/>
    <w:rsid w:val="58CFE1D3"/>
    <w:rsid w:val="5B7B4E63"/>
    <w:rsid w:val="5BBF8243"/>
    <w:rsid w:val="5BFDB9FA"/>
    <w:rsid w:val="5CE75058"/>
    <w:rsid w:val="5D1D1455"/>
    <w:rsid w:val="5DBDADFC"/>
    <w:rsid w:val="5DFB5296"/>
    <w:rsid w:val="5DFF37BB"/>
    <w:rsid w:val="5EAC7B57"/>
    <w:rsid w:val="5ECB3043"/>
    <w:rsid w:val="5F6BAB5A"/>
    <w:rsid w:val="5F7FE981"/>
    <w:rsid w:val="5FB13569"/>
    <w:rsid w:val="5FBF9C2F"/>
    <w:rsid w:val="5FDAFE57"/>
    <w:rsid w:val="5FEDF609"/>
    <w:rsid w:val="5FF00FE6"/>
    <w:rsid w:val="5FF8BD97"/>
    <w:rsid w:val="5FFA0DFE"/>
    <w:rsid w:val="5FFBAD31"/>
    <w:rsid w:val="5FFF8256"/>
    <w:rsid w:val="66FFE747"/>
    <w:rsid w:val="67EF881B"/>
    <w:rsid w:val="695DE8A5"/>
    <w:rsid w:val="6A67FCBD"/>
    <w:rsid w:val="6A751113"/>
    <w:rsid w:val="6A7E1B1F"/>
    <w:rsid w:val="6BEB46AE"/>
    <w:rsid w:val="6BFFC87E"/>
    <w:rsid w:val="6CB89B42"/>
    <w:rsid w:val="6CFF5C0B"/>
    <w:rsid w:val="6DEDD3EC"/>
    <w:rsid w:val="6DF397AD"/>
    <w:rsid w:val="6EEF2439"/>
    <w:rsid w:val="6F1374B5"/>
    <w:rsid w:val="6F7BFC9C"/>
    <w:rsid w:val="6FBB9E0E"/>
    <w:rsid w:val="6FDF139F"/>
    <w:rsid w:val="6FF406A6"/>
    <w:rsid w:val="707F33A0"/>
    <w:rsid w:val="725ECA2B"/>
    <w:rsid w:val="7276AFF9"/>
    <w:rsid w:val="730F139F"/>
    <w:rsid w:val="74DDD14C"/>
    <w:rsid w:val="74FD9352"/>
    <w:rsid w:val="75EDF43B"/>
    <w:rsid w:val="76BA8781"/>
    <w:rsid w:val="76DEA2A1"/>
    <w:rsid w:val="76DFB8B3"/>
    <w:rsid w:val="777F086D"/>
    <w:rsid w:val="777FCCA0"/>
    <w:rsid w:val="77B3B1A8"/>
    <w:rsid w:val="77C4B5CB"/>
    <w:rsid w:val="77EB5315"/>
    <w:rsid w:val="77FBEDF3"/>
    <w:rsid w:val="77FF2C80"/>
    <w:rsid w:val="77FF9E13"/>
    <w:rsid w:val="7AE7C9D3"/>
    <w:rsid w:val="7B7B131C"/>
    <w:rsid w:val="7B7FEB6F"/>
    <w:rsid w:val="7BBC9695"/>
    <w:rsid w:val="7BBFC496"/>
    <w:rsid w:val="7BC3D5E6"/>
    <w:rsid w:val="7BF55108"/>
    <w:rsid w:val="7BFE4D98"/>
    <w:rsid w:val="7C1B1630"/>
    <w:rsid w:val="7C903F8C"/>
    <w:rsid w:val="7CBF5225"/>
    <w:rsid w:val="7CFBEDF3"/>
    <w:rsid w:val="7D5AF4F3"/>
    <w:rsid w:val="7DDEBF65"/>
    <w:rsid w:val="7DFF021C"/>
    <w:rsid w:val="7DFFD6BA"/>
    <w:rsid w:val="7E1AFB29"/>
    <w:rsid w:val="7E720CD6"/>
    <w:rsid w:val="7E96C95E"/>
    <w:rsid w:val="7EBD5289"/>
    <w:rsid w:val="7EBE3147"/>
    <w:rsid w:val="7ECF12BB"/>
    <w:rsid w:val="7EDF6D2B"/>
    <w:rsid w:val="7EDF82A0"/>
    <w:rsid w:val="7EF7DB7B"/>
    <w:rsid w:val="7EFF290A"/>
    <w:rsid w:val="7F556364"/>
    <w:rsid w:val="7F6D25B7"/>
    <w:rsid w:val="7F71B899"/>
    <w:rsid w:val="7F7253B5"/>
    <w:rsid w:val="7F7F4F56"/>
    <w:rsid w:val="7F7FF32B"/>
    <w:rsid w:val="7F97E3D4"/>
    <w:rsid w:val="7F9AE424"/>
    <w:rsid w:val="7FBE102B"/>
    <w:rsid w:val="7FBF5B63"/>
    <w:rsid w:val="7FCED997"/>
    <w:rsid w:val="7FEB198E"/>
    <w:rsid w:val="7FEBF41E"/>
    <w:rsid w:val="7FEF99DA"/>
    <w:rsid w:val="7FF3100D"/>
    <w:rsid w:val="7FF73000"/>
    <w:rsid w:val="7FFE046B"/>
    <w:rsid w:val="7FFF3371"/>
    <w:rsid w:val="947B5088"/>
    <w:rsid w:val="956CBB75"/>
    <w:rsid w:val="95FB037E"/>
    <w:rsid w:val="9655DFF2"/>
    <w:rsid w:val="977EE2EF"/>
    <w:rsid w:val="97DA7138"/>
    <w:rsid w:val="9E7FA358"/>
    <w:rsid w:val="9EE38E20"/>
    <w:rsid w:val="9FE7B871"/>
    <w:rsid w:val="9FEFEF6B"/>
    <w:rsid w:val="9FFFC346"/>
    <w:rsid w:val="A56DBE4F"/>
    <w:rsid w:val="AD769CA5"/>
    <w:rsid w:val="AFAFB121"/>
    <w:rsid w:val="B0EB944B"/>
    <w:rsid w:val="B5EFDDD9"/>
    <w:rsid w:val="B5FFCA25"/>
    <w:rsid w:val="B6995B0B"/>
    <w:rsid w:val="B6DD4F05"/>
    <w:rsid w:val="B97D1C04"/>
    <w:rsid w:val="BB9C2C34"/>
    <w:rsid w:val="BBE8E5C3"/>
    <w:rsid w:val="BC9FB972"/>
    <w:rsid w:val="BCF36446"/>
    <w:rsid w:val="BCFF6C40"/>
    <w:rsid w:val="BD7F547B"/>
    <w:rsid w:val="BDB7B005"/>
    <w:rsid w:val="BEFBEC9F"/>
    <w:rsid w:val="BF271969"/>
    <w:rsid w:val="BFD55393"/>
    <w:rsid w:val="BFD77B7E"/>
    <w:rsid w:val="BFDF63B9"/>
    <w:rsid w:val="BFF18B8A"/>
    <w:rsid w:val="BFFFCB93"/>
    <w:rsid w:val="BFFFF2FD"/>
    <w:rsid w:val="C7EDF2B3"/>
    <w:rsid w:val="CD5AD1A7"/>
    <w:rsid w:val="CF477BFF"/>
    <w:rsid w:val="CF7E410D"/>
    <w:rsid w:val="CFFF7AFD"/>
    <w:rsid w:val="D5F92E8A"/>
    <w:rsid w:val="D79F53DC"/>
    <w:rsid w:val="D7AE8F80"/>
    <w:rsid w:val="D8AB9E34"/>
    <w:rsid w:val="D8FD16F0"/>
    <w:rsid w:val="DBBF008D"/>
    <w:rsid w:val="DBCD77C7"/>
    <w:rsid w:val="DBFE8645"/>
    <w:rsid w:val="DC5F61B5"/>
    <w:rsid w:val="DD4F1665"/>
    <w:rsid w:val="DDFCF243"/>
    <w:rsid w:val="DEEB0F37"/>
    <w:rsid w:val="DF0D8448"/>
    <w:rsid w:val="DF0FE7D3"/>
    <w:rsid w:val="DF6F8D40"/>
    <w:rsid w:val="DF7F527F"/>
    <w:rsid w:val="DF8BDE66"/>
    <w:rsid w:val="DFF7379C"/>
    <w:rsid w:val="DFFB4264"/>
    <w:rsid w:val="DFFDA5D8"/>
    <w:rsid w:val="DFFFA06B"/>
    <w:rsid w:val="E3FDBAA3"/>
    <w:rsid w:val="E3FFFC7D"/>
    <w:rsid w:val="E5F4E80E"/>
    <w:rsid w:val="E7F61069"/>
    <w:rsid w:val="E7F989BA"/>
    <w:rsid w:val="E9EDB8D0"/>
    <w:rsid w:val="EA9E436F"/>
    <w:rsid w:val="EBF1AC78"/>
    <w:rsid w:val="EBF7392F"/>
    <w:rsid w:val="EBFEC10B"/>
    <w:rsid w:val="ED774D8B"/>
    <w:rsid w:val="ED77CBD9"/>
    <w:rsid w:val="EE7F0A94"/>
    <w:rsid w:val="EECA3C16"/>
    <w:rsid w:val="EEDD2451"/>
    <w:rsid w:val="EF7A86EA"/>
    <w:rsid w:val="EF7D81D1"/>
    <w:rsid w:val="EF7FF217"/>
    <w:rsid w:val="EF9486E1"/>
    <w:rsid w:val="EFB62183"/>
    <w:rsid w:val="EFC3FAD7"/>
    <w:rsid w:val="EFF6DA77"/>
    <w:rsid w:val="EFFCBEAF"/>
    <w:rsid w:val="EFFE32FE"/>
    <w:rsid w:val="EFFEFCE5"/>
    <w:rsid w:val="F13F6503"/>
    <w:rsid w:val="F19B2ABB"/>
    <w:rsid w:val="F3BF4616"/>
    <w:rsid w:val="F5B0C99A"/>
    <w:rsid w:val="F67F5FD4"/>
    <w:rsid w:val="F75EB4BD"/>
    <w:rsid w:val="F75F5FD5"/>
    <w:rsid w:val="F76E0776"/>
    <w:rsid w:val="F7BFC60E"/>
    <w:rsid w:val="F7D7C329"/>
    <w:rsid w:val="F7FB7DC9"/>
    <w:rsid w:val="F7FBD45C"/>
    <w:rsid w:val="F7FF7FA6"/>
    <w:rsid w:val="F8BEA9A1"/>
    <w:rsid w:val="F8E79630"/>
    <w:rsid w:val="F9EF3110"/>
    <w:rsid w:val="F9FB8812"/>
    <w:rsid w:val="FABCA103"/>
    <w:rsid w:val="FABCE363"/>
    <w:rsid w:val="FAEF4A29"/>
    <w:rsid w:val="FAF726F3"/>
    <w:rsid w:val="FB2D3B2F"/>
    <w:rsid w:val="FB3FEA55"/>
    <w:rsid w:val="FB4FAC4C"/>
    <w:rsid w:val="FB8F867B"/>
    <w:rsid w:val="FBFDB3EF"/>
    <w:rsid w:val="FBFEC672"/>
    <w:rsid w:val="FBFFAD36"/>
    <w:rsid w:val="FCFFB6AB"/>
    <w:rsid w:val="FD088FEB"/>
    <w:rsid w:val="FD3F5A40"/>
    <w:rsid w:val="FD955D92"/>
    <w:rsid w:val="FDAF48B6"/>
    <w:rsid w:val="FDB0EBE9"/>
    <w:rsid w:val="FDE98960"/>
    <w:rsid w:val="FDF72886"/>
    <w:rsid w:val="FDF892D0"/>
    <w:rsid w:val="FDFBC34A"/>
    <w:rsid w:val="FE35362F"/>
    <w:rsid w:val="FE698F8E"/>
    <w:rsid w:val="FE7F2590"/>
    <w:rsid w:val="FE7F4196"/>
    <w:rsid w:val="FE9F45C8"/>
    <w:rsid w:val="FEFBB20D"/>
    <w:rsid w:val="FF152773"/>
    <w:rsid w:val="FF2DA3D0"/>
    <w:rsid w:val="FF71EBCB"/>
    <w:rsid w:val="FF7747B5"/>
    <w:rsid w:val="FF7C4EC6"/>
    <w:rsid w:val="FF7FC943"/>
    <w:rsid w:val="FF9DAB2E"/>
    <w:rsid w:val="FF9F77DB"/>
    <w:rsid w:val="FFBFF2BD"/>
    <w:rsid w:val="FFFAB5EB"/>
    <w:rsid w:val="FFFB7CDE"/>
    <w:rsid w:val="FFFE6B9A"/>
    <w:rsid w:val="FFFF7FB5"/>
    <w:rsid w:val="FFFF9F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DejaVu Sans" w:hAnsi="DejaVu Sans"/>
      <w:b/>
      <w:sz w:val="32"/>
    </w:r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2018-04-21T16:33:00Z</dcterms:created>
  <dc:creator>ylzhang</dc:creator>
  <cp:lastModifiedBy>ylzhang</cp:lastModifiedBy>
  <dcterms:modified xsi:type="dcterms:W3CDTF">2018-05-07T21:07:49Z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